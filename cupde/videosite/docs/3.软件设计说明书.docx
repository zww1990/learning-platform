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C8B3" w14:textId="77777777" w:rsidR="00AB7E1D" w:rsidRDefault="00AB7E1D"/>
    <w:p w14:paraId="02AC4E5A" w14:textId="77777777" w:rsidR="00AB7E1D" w:rsidRDefault="00AB7E1D"/>
    <w:p w14:paraId="27468593" w14:textId="77777777" w:rsidR="00AB7E1D" w:rsidRDefault="00AB7E1D"/>
    <w:p w14:paraId="577F18B1" w14:textId="77777777" w:rsidR="00AB7E1D" w:rsidRDefault="00AB7E1D"/>
    <w:p w14:paraId="41E3294C" w14:textId="77777777" w:rsidR="00AB7E1D" w:rsidRDefault="00AB7E1D"/>
    <w:p w14:paraId="42B43122" w14:textId="77777777" w:rsidR="00AB7E1D" w:rsidRDefault="00AB7E1D">
      <w:pPr>
        <w:pStyle w:val="Normal0"/>
        <w:spacing w:after="120"/>
        <w:rPr>
          <w:b/>
          <w:sz w:val="52"/>
        </w:rPr>
      </w:pPr>
    </w:p>
    <w:p w14:paraId="15CDCE1B" w14:textId="4B450D5E" w:rsidR="00AB7E1D" w:rsidRDefault="0053064C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VideoSite</w:t>
      </w:r>
      <w:r>
        <w:rPr>
          <w:rFonts w:hint="eastAsia"/>
          <w:sz w:val="44"/>
          <w:lang w:eastAsia="zh-CN"/>
        </w:rPr>
        <w:t>视频网站</w:t>
      </w:r>
    </w:p>
    <w:p w14:paraId="136892BD" w14:textId="77777777" w:rsidR="00AB7E1D" w:rsidRDefault="00AB7E1D">
      <w:pPr>
        <w:pStyle w:val="Normal0"/>
        <w:spacing w:after="120"/>
        <w:jc w:val="center"/>
        <w:rPr>
          <w:sz w:val="28"/>
          <w:lang w:eastAsia="zh-CN"/>
        </w:rPr>
      </w:pPr>
    </w:p>
    <w:p w14:paraId="2DD22797" w14:textId="77777777" w:rsidR="00AB7E1D" w:rsidRDefault="00AB7E1D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模块设计报告</w:t>
      </w:r>
    </w:p>
    <w:p w14:paraId="724597E8" w14:textId="77777777" w:rsidR="00AB7E1D" w:rsidRDefault="00AB7E1D"/>
    <w:p w14:paraId="72E18721" w14:textId="77777777" w:rsidR="00AB7E1D" w:rsidRDefault="00AB7E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AB7E1D" w14:paraId="7452C1DB" w14:textId="77777777">
        <w:trPr>
          <w:cantSplit/>
          <w:trHeight w:val="319"/>
        </w:trPr>
        <w:tc>
          <w:tcPr>
            <w:tcW w:w="2684" w:type="dxa"/>
            <w:vMerge w:val="restart"/>
          </w:tcPr>
          <w:p w14:paraId="5109F3E6" w14:textId="77777777" w:rsidR="00AB7E1D" w:rsidRDefault="00AB7E1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05DEA296" w14:textId="77777777" w:rsidR="00AB7E1D" w:rsidRDefault="00AB7E1D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49101AC6" w14:textId="77777777" w:rsidR="00AB7E1D" w:rsidRDefault="00AB7E1D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09E0064F" w14:textId="77777777" w:rsidR="00AB7E1D" w:rsidRDefault="00AB7E1D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725EB925" w14:textId="77777777" w:rsidR="00AB7E1D" w:rsidRDefault="00AB7E1D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36F1C657" w14:textId="31608CDF" w:rsidR="00AB7E1D" w:rsidRDefault="00221ED3">
            <w:r>
              <w:t>PERSON</w:t>
            </w:r>
            <w:r w:rsidR="00AB7E1D"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videosite</w:t>
            </w:r>
            <w:proofErr w:type="spellEnd"/>
            <w:r w:rsidR="00AB7E1D">
              <w:rPr>
                <w:rFonts w:hint="eastAsia"/>
              </w:rPr>
              <w:t>-SD-MODULE</w:t>
            </w:r>
          </w:p>
        </w:tc>
      </w:tr>
      <w:tr w:rsidR="00AB7E1D" w14:paraId="7B5401CC" w14:textId="77777777">
        <w:trPr>
          <w:cantSplit/>
          <w:trHeight w:val="319"/>
        </w:trPr>
        <w:tc>
          <w:tcPr>
            <w:tcW w:w="2684" w:type="dxa"/>
            <w:vMerge/>
          </w:tcPr>
          <w:p w14:paraId="25E3EEFD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4542046" w14:textId="77777777" w:rsidR="00AB7E1D" w:rsidRDefault="00AB7E1D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1A66F865" w14:textId="54B15406" w:rsidR="00AB7E1D" w:rsidRDefault="004956B4">
            <w:r>
              <w:t>0</w:t>
            </w:r>
            <w:r w:rsidR="00AB7E1D">
              <w:rPr>
                <w:rFonts w:hint="eastAsia"/>
              </w:rPr>
              <w:t>.</w:t>
            </w:r>
            <w:r>
              <w:t>1</w:t>
            </w:r>
          </w:p>
        </w:tc>
      </w:tr>
      <w:tr w:rsidR="00AB7E1D" w14:paraId="4029777B" w14:textId="77777777">
        <w:trPr>
          <w:cantSplit/>
        </w:trPr>
        <w:tc>
          <w:tcPr>
            <w:tcW w:w="2684" w:type="dxa"/>
            <w:vMerge/>
          </w:tcPr>
          <w:p w14:paraId="60D5D768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6B5AAFE" w14:textId="77777777" w:rsidR="00AB7E1D" w:rsidRDefault="00AB7E1D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026D8F92" w14:textId="1D379B2A" w:rsidR="00AB7E1D" w:rsidRDefault="004956B4">
            <w:r>
              <w:rPr>
                <w:rFonts w:hint="eastAsia"/>
              </w:rPr>
              <w:t>张维维</w:t>
            </w:r>
          </w:p>
        </w:tc>
      </w:tr>
      <w:tr w:rsidR="00AB7E1D" w14:paraId="7E3F00EE" w14:textId="77777777">
        <w:trPr>
          <w:cantSplit/>
          <w:trHeight w:val="360"/>
        </w:trPr>
        <w:tc>
          <w:tcPr>
            <w:tcW w:w="2684" w:type="dxa"/>
            <w:vMerge/>
          </w:tcPr>
          <w:p w14:paraId="11D9804E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601BF9EA" w14:textId="77777777" w:rsidR="00AB7E1D" w:rsidRDefault="00AB7E1D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2C4F6E16" w14:textId="6CC62BA1" w:rsidR="00AB7E1D" w:rsidRDefault="00C87B45">
            <w:r>
              <w:t>2023</w:t>
            </w:r>
            <w:r w:rsidR="00AB7E1D">
              <w:rPr>
                <w:rFonts w:hint="eastAsia"/>
              </w:rPr>
              <w:t>-</w:t>
            </w:r>
            <w:r w:rsidR="00061C6E">
              <w:t>10</w:t>
            </w:r>
            <w:r w:rsidR="00AB7E1D">
              <w:rPr>
                <w:rFonts w:hint="eastAsia"/>
              </w:rPr>
              <w:t>-</w:t>
            </w:r>
            <w:r w:rsidR="00061C6E">
              <w:t>12</w:t>
            </w:r>
          </w:p>
        </w:tc>
      </w:tr>
      <w:tr w:rsidR="00AB7E1D" w14:paraId="15E51F04" w14:textId="77777777">
        <w:trPr>
          <w:cantSplit/>
          <w:trHeight w:val="315"/>
        </w:trPr>
        <w:tc>
          <w:tcPr>
            <w:tcW w:w="2684" w:type="dxa"/>
            <w:vMerge/>
          </w:tcPr>
          <w:p w14:paraId="52139A7A" w14:textId="77777777" w:rsidR="00AB7E1D" w:rsidRDefault="00AB7E1D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551A2970" w14:textId="77777777" w:rsidR="00AB7E1D" w:rsidRDefault="00AB7E1D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4692" w:type="dxa"/>
          </w:tcPr>
          <w:p w14:paraId="67B495D6" w14:textId="77777777" w:rsidR="00AB7E1D" w:rsidRDefault="00AB7E1D"/>
        </w:tc>
      </w:tr>
    </w:tbl>
    <w:p w14:paraId="11E3A1FD" w14:textId="77777777" w:rsidR="00AB7E1D" w:rsidRDefault="00000000">
      <w:r>
        <w:rPr>
          <w:noProof/>
          <w:sz w:val="20"/>
        </w:rPr>
        <w:pict w14:anchorId="6A1A938D">
          <v:shapetype id="_x0000_t202" coordsize="21600,21600" o:spt="202" path="m,l,21600r21600,l21600,xe">
            <v:stroke joinstyle="miter"/>
            <v:path gradientshapeok="t" o:connecttype="rect"/>
          </v:shapetype>
          <v:shape id="_x0000_s2439" type="#_x0000_t202" style="position:absolute;left:0;text-align:left;margin-left:5.6pt;margin-top:648.4pt;width:414.4pt;height:78.75pt;z-index:1;mso-position-horizontal-relative:text;mso-position-vertical-relative:page" filled="f">
            <v:stroke dashstyle="1 1" endcap="round"/>
            <v:textbox style="mso-next-textbox:#_x0000_s2439">
              <w:txbxContent>
                <w:p w14:paraId="7E233D4B" w14:textId="13647D29" w:rsidR="00AB7E1D" w:rsidRDefault="00AB7E1D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28F36673" w14:textId="77777777" w:rsidR="00AB7E1D" w:rsidRDefault="00AB7E1D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1CAE1B87" w14:textId="5996284E" w:rsidR="00AB7E1D" w:rsidRDefault="00AB7E1D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ax</w:t>
                  </w:r>
                  <w:r>
                    <w:rPr>
                      <w:rFonts w:hint="eastAsia"/>
                    </w:rPr>
                    <w:t>:</w:t>
                  </w:r>
                </w:p>
                <w:p w14:paraId="5E62C409" w14:textId="1886F410" w:rsidR="00AB7E1D" w:rsidRDefault="00AB7E1D">
                  <w:pPr>
                    <w:ind w:firstLineChars="1496" w:firstLine="3348"/>
                  </w:pPr>
                  <w:r>
                    <w:t>Tel:</w:t>
                  </w:r>
                  <w:r>
                    <w:rPr>
                      <w:rFonts w:hint="eastAsia"/>
                    </w:rPr>
                    <w:t xml:space="preserve"> </w:t>
                  </w:r>
                  <w:r w:rsidR="00F6732F">
                    <w:t>135-2030-2847</w:t>
                  </w:r>
                </w:p>
                <w:p w14:paraId="0E077DBE" w14:textId="77777777" w:rsidR="00AB7E1D" w:rsidRDefault="00AB7E1D"/>
              </w:txbxContent>
            </v:textbox>
            <w10:wrap anchory="page"/>
          </v:shape>
        </w:pict>
      </w:r>
    </w:p>
    <w:p w14:paraId="64CA2FF7" w14:textId="77777777" w:rsidR="00AB7E1D" w:rsidRDefault="00AB7E1D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3B9EF464" w14:textId="77777777" w:rsidR="00AB7E1D" w:rsidRDefault="00AB7E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AB7E1D" w14:paraId="7AD12E1E" w14:textId="77777777">
        <w:tc>
          <w:tcPr>
            <w:tcW w:w="1676" w:type="dxa"/>
          </w:tcPr>
          <w:p w14:paraId="5C127C1D" w14:textId="77777777" w:rsidR="00AB7E1D" w:rsidRDefault="00AB7E1D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4C3051EE" w14:textId="77777777" w:rsidR="00AB7E1D" w:rsidRDefault="00AB7E1D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74C3F8CA" w14:textId="77777777" w:rsidR="00AB7E1D" w:rsidRDefault="00AB7E1D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1D2C5BB7" w14:textId="77777777" w:rsidR="00AB7E1D" w:rsidRDefault="00AB7E1D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49C7388C" w14:textId="77777777" w:rsidR="00AB7E1D" w:rsidRDefault="00AB7E1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7E1D" w14:paraId="58F42D89" w14:textId="77777777">
        <w:tc>
          <w:tcPr>
            <w:tcW w:w="1676" w:type="dxa"/>
          </w:tcPr>
          <w:p w14:paraId="45E33E3E" w14:textId="18709548" w:rsidR="00AB7E1D" w:rsidRDefault="007903C8">
            <w:r>
              <w:rPr>
                <w:rFonts w:hint="eastAsia"/>
              </w:rPr>
              <w:t>0</w:t>
            </w:r>
            <w:r>
              <w:t>.1</w:t>
            </w:r>
          </w:p>
          <w:p w14:paraId="39D7A86A" w14:textId="77777777" w:rsidR="00AB7E1D" w:rsidRDefault="00AB7E1D"/>
        </w:tc>
        <w:tc>
          <w:tcPr>
            <w:tcW w:w="1008" w:type="dxa"/>
          </w:tcPr>
          <w:p w14:paraId="2164C6D2" w14:textId="3EECB043" w:rsidR="00AB7E1D" w:rsidRDefault="007903C8">
            <w:r>
              <w:rPr>
                <w:rFonts w:hint="eastAsia"/>
              </w:rPr>
              <w:t>张维维</w:t>
            </w:r>
          </w:p>
        </w:tc>
        <w:tc>
          <w:tcPr>
            <w:tcW w:w="1232" w:type="dxa"/>
          </w:tcPr>
          <w:p w14:paraId="322C37BD" w14:textId="77777777" w:rsidR="00AB7E1D" w:rsidRDefault="00AB7E1D"/>
        </w:tc>
        <w:tc>
          <w:tcPr>
            <w:tcW w:w="1568" w:type="dxa"/>
          </w:tcPr>
          <w:p w14:paraId="5A808AD6" w14:textId="77777777" w:rsidR="00AB7E1D" w:rsidRDefault="00E871BA">
            <w:r>
              <w:t>2023/10/12</w:t>
            </w:r>
            <w:r>
              <w:rPr>
                <w:rFonts w:hint="eastAsia"/>
              </w:rPr>
              <w:t>至</w:t>
            </w:r>
          </w:p>
          <w:p w14:paraId="65631225" w14:textId="275A5ED3" w:rsidR="00E871BA" w:rsidRDefault="00E871BA">
            <w:r>
              <w:t>2023/10/12</w:t>
            </w:r>
          </w:p>
        </w:tc>
        <w:tc>
          <w:tcPr>
            <w:tcW w:w="3236" w:type="dxa"/>
          </w:tcPr>
          <w:p w14:paraId="24BBF008" w14:textId="77777777" w:rsidR="00AB7E1D" w:rsidRDefault="00AB7E1D"/>
        </w:tc>
      </w:tr>
      <w:tr w:rsidR="00AB7E1D" w14:paraId="75C9FAD5" w14:textId="77777777">
        <w:tc>
          <w:tcPr>
            <w:tcW w:w="1676" w:type="dxa"/>
          </w:tcPr>
          <w:p w14:paraId="2A83B750" w14:textId="77777777" w:rsidR="00AB7E1D" w:rsidRDefault="00AB7E1D"/>
          <w:p w14:paraId="1A1C4A09" w14:textId="77777777" w:rsidR="00AB7E1D" w:rsidRDefault="00AB7E1D"/>
        </w:tc>
        <w:tc>
          <w:tcPr>
            <w:tcW w:w="1008" w:type="dxa"/>
          </w:tcPr>
          <w:p w14:paraId="4A510A2B" w14:textId="77777777" w:rsidR="00AB7E1D" w:rsidRDefault="00AB7E1D"/>
        </w:tc>
        <w:tc>
          <w:tcPr>
            <w:tcW w:w="1232" w:type="dxa"/>
          </w:tcPr>
          <w:p w14:paraId="21FFF7BA" w14:textId="77777777" w:rsidR="00AB7E1D" w:rsidRDefault="00AB7E1D"/>
        </w:tc>
        <w:tc>
          <w:tcPr>
            <w:tcW w:w="1568" w:type="dxa"/>
          </w:tcPr>
          <w:p w14:paraId="73CF67D2" w14:textId="77777777" w:rsidR="00AB7E1D" w:rsidRDefault="00AB7E1D"/>
        </w:tc>
        <w:tc>
          <w:tcPr>
            <w:tcW w:w="3236" w:type="dxa"/>
          </w:tcPr>
          <w:p w14:paraId="76CEC78A" w14:textId="77777777" w:rsidR="00AB7E1D" w:rsidRDefault="00AB7E1D"/>
        </w:tc>
      </w:tr>
      <w:tr w:rsidR="00AB7E1D" w14:paraId="6927B0FB" w14:textId="77777777">
        <w:tc>
          <w:tcPr>
            <w:tcW w:w="1676" w:type="dxa"/>
          </w:tcPr>
          <w:p w14:paraId="60A8A767" w14:textId="77777777" w:rsidR="00AB7E1D" w:rsidRDefault="00AB7E1D"/>
          <w:p w14:paraId="412AF528" w14:textId="77777777" w:rsidR="00AB7E1D" w:rsidRDefault="00AB7E1D"/>
        </w:tc>
        <w:tc>
          <w:tcPr>
            <w:tcW w:w="1008" w:type="dxa"/>
          </w:tcPr>
          <w:p w14:paraId="280BD819" w14:textId="77777777" w:rsidR="00AB7E1D" w:rsidRDefault="00AB7E1D"/>
        </w:tc>
        <w:tc>
          <w:tcPr>
            <w:tcW w:w="1232" w:type="dxa"/>
          </w:tcPr>
          <w:p w14:paraId="696E0561" w14:textId="77777777" w:rsidR="00AB7E1D" w:rsidRDefault="00AB7E1D"/>
        </w:tc>
        <w:tc>
          <w:tcPr>
            <w:tcW w:w="1568" w:type="dxa"/>
          </w:tcPr>
          <w:p w14:paraId="3CD15353" w14:textId="77777777" w:rsidR="00AB7E1D" w:rsidRDefault="00AB7E1D"/>
        </w:tc>
        <w:tc>
          <w:tcPr>
            <w:tcW w:w="3236" w:type="dxa"/>
          </w:tcPr>
          <w:p w14:paraId="45765F02" w14:textId="77777777" w:rsidR="00AB7E1D" w:rsidRDefault="00AB7E1D"/>
        </w:tc>
      </w:tr>
    </w:tbl>
    <w:p w14:paraId="32BD848C" w14:textId="77777777" w:rsidR="00AB7E1D" w:rsidRDefault="00AB7E1D"/>
    <w:p w14:paraId="2B92AFE6" w14:textId="77777777" w:rsidR="00AB7E1D" w:rsidRDefault="00AB7E1D">
      <w:pPr>
        <w:jc w:val="center"/>
        <w:rPr>
          <w:sz w:val="28"/>
        </w:rPr>
      </w:pPr>
    </w:p>
    <w:p w14:paraId="3572D782" w14:textId="77777777" w:rsidR="00AB7E1D" w:rsidRDefault="00AB7E1D"/>
    <w:p w14:paraId="11C25E9C" w14:textId="77777777" w:rsidR="00AB7E1D" w:rsidRDefault="00AB7E1D"/>
    <w:p w14:paraId="68B44BFA" w14:textId="77777777" w:rsidR="00AB7E1D" w:rsidRDefault="00AB7E1D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791386B5" w14:textId="6ADFB2D7" w:rsidR="00801B68" w:rsidRDefault="00AB7E1D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47067365" w:history="1">
        <w:r w:rsidR="00801B68" w:rsidRPr="000B6D2B">
          <w:rPr>
            <w:rStyle w:val="a5"/>
            <w:noProof/>
          </w:rPr>
          <w:t xml:space="preserve">0. </w:t>
        </w:r>
        <w:r w:rsidR="00801B68" w:rsidRPr="000B6D2B">
          <w:rPr>
            <w:rStyle w:val="a5"/>
            <w:noProof/>
          </w:rPr>
          <w:t>文档介绍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_Toc147067365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4</w:t>
        </w:r>
        <w:r w:rsidR="00801B68">
          <w:rPr>
            <w:noProof/>
            <w:webHidden/>
          </w:rPr>
          <w:fldChar w:fldCharType="end"/>
        </w:r>
      </w:hyperlink>
    </w:p>
    <w:p w14:paraId="7D23CAE1" w14:textId="57B96370" w:rsidR="00801B68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66" w:history="1">
        <w:r w:rsidR="00801B68" w:rsidRPr="000B6D2B">
          <w:rPr>
            <w:rStyle w:val="a5"/>
            <w:noProof/>
          </w:rPr>
          <w:t xml:space="preserve">0.1 </w:t>
        </w:r>
        <w:r w:rsidR="00801B68" w:rsidRPr="000B6D2B">
          <w:rPr>
            <w:rStyle w:val="a5"/>
            <w:noProof/>
          </w:rPr>
          <w:t>文档目的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_Toc147067366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4</w:t>
        </w:r>
        <w:r w:rsidR="00801B68">
          <w:rPr>
            <w:noProof/>
            <w:webHidden/>
          </w:rPr>
          <w:fldChar w:fldCharType="end"/>
        </w:r>
      </w:hyperlink>
    </w:p>
    <w:p w14:paraId="612B2720" w14:textId="4AD350D6" w:rsidR="00801B68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67" w:history="1">
        <w:r w:rsidR="00801B68" w:rsidRPr="000B6D2B">
          <w:rPr>
            <w:rStyle w:val="a5"/>
            <w:noProof/>
          </w:rPr>
          <w:t xml:space="preserve">0.2 </w:t>
        </w:r>
        <w:r w:rsidR="00801B68" w:rsidRPr="000B6D2B">
          <w:rPr>
            <w:rStyle w:val="a5"/>
            <w:noProof/>
          </w:rPr>
          <w:t>文档范围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_Toc147067367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4</w:t>
        </w:r>
        <w:r w:rsidR="00801B68">
          <w:rPr>
            <w:noProof/>
            <w:webHidden/>
          </w:rPr>
          <w:fldChar w:fldCharType="end"/>
        </w:r>
      </w:hyperlink>
    </w:p>
    <w:p w14:paraId="4F88ED89" w14:textId="7188F08F" w:rsidR="00801B68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68" w:history="1">
        <w:r w:rsidR="00801B68" w:rsidRPr="000B6D2B">
          <w:rPr>
            <w:rStyle w:val="a5"/>
            <w:noProof/>
          </w:rPr>
          <w:t xml:space="preserve">0.3 </w:t>
        </w:r>
        <w:r w:rsidR="00801B68" w:rsidRPr="000B6D2B">
          <w:rPr>
            <w:rStyle w:val="a5"/>
            <w:noProof/>
          </w:rPr>
          <w:t>读者对象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_Toc147067368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4</w:t>
        </w:r>
        <w:r w:rsidR="00801B68">
          <w:rPr>
            <w:noProof/>
            <w:webHidden/>
          </w:rPr>
          <w:fldChar w:fldCharType="end"/>
        </w:r>
      </w:hyperlink>
    </w:p>
    <w:p w14:paraId="530D84B9" w14:textId="51EA54DF" w:rsidR="00801B68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69" w:history="1">
        <w:r w:rsidR="00801B68" w:rsidRPr="000B6D2B">
          <w:rPr>
            <w:rStyle w:val="a5"/>
            <w:noProof/>
          </w:rPr>
          <w:t xml:space="preserve">0.4 </w:t>
        </w:r>
        <w:r w:rsidR="00801B68" w:rsidRPr="000B6D2B">
          <w:rPr>
            <w:rStyle w:val="a5"/>
            <w:noProof/>
          </w:rPr>
          <w:t>参考文献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_Toc147067369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4</w:t>
        </w:r>
        <w:r w:rsidR="00801B68">
          <w:rPr>
            <w:noProof/>
            <w:webHidden/>
          </w:rPr>
          <w:fldChar w:fldCharType="end"/>
        </w:r>
      </w:hyperlink>
    </w:p>
    <w:p w14:paraId="48A992E2" w14:textId="4FCC46F3" w:rsidR="00801B68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70" w:history="1">
        <w:r w:rsidR="00801B68" w:rsidRPr="000B6D2B">
          <w:rPr>
            <w:rStyle w:val="a5"/>
            <w:noProof/>
          </w:rPr>
          <w:t xml:space="preserve">0.5 </w:t>
        </w:r>
        <w:r w:rsidR="00801B68" w:rsidRPr="000B6D2B">
          <w:rPr>
            <w:rStyle w:val="a5"/>
            <w:noProof/>
          </w:rPr>
          <w:t>术语与缩写解释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_Toc147067370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4</w:t>
        </w:r>
        <w:r w:rsidR="00801B68">
          <w:rPr>
            <w:noProof/>
            <w:webHidden/>
          </w:rPr>
          <w:fldChar w:fldCharType="end"/>
        </w:r>
      </w:hyperlink>
    </w:p>
    <w:p w14:paraId="2C74D499" w14:textId="37300FFD" w:rsidR="00801B68" w:rsidRDefault="00000000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7067371" w:history="1">
        <w:r w:rsidR="00801B68" w:rsidRPr="000B6D2B">
          <w:rPr>
            <w:rStyle w:val="a5"/>
            <w:noProof/>
          </w:rPr>
          <w:t xml:space="preserve">1. </w:t>
        </w:r>
        <w:r w:rsidR="00801B68" w:rsidRPr="000B6D2B">
          <w:rPr>
            <w:rStyle w:val="a5"/>
            <w:noProof/>
          </w:rPr>
          <w:t>模块命名规则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_Toc147067371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5</w:t>
        </w:r>
        <w:r w:rsidR="00801B68">
          <w:rPr>
            <w:noProof/>
            <w:webHidden/>
          </w:rPr>
          <w:fldChar w:fldCharType="end"/>
        </w:r>
      </w:hyperlink>
    </w:p>
    <w:p w14:paraId="190CCC06" w14:textId="36F79FB8" w:rsidR="00801B68" w:rsidRDefault="00000000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7067372" w:history="1">
        <w:r w:rsidR="00801B68" w:rsidRPr="000B6D2B">
          <w:rPr>
            <w:rStyle w:val="a5"/>
            <w:noProof/>
          </w:rPr>
          <w:t xml:space="preserve">2. </w:t>
        </w:r>
        <w:r w:rsidR="00801B68" w:rsidRPr="000B6D2B">
          <w:rPr>
            <w:rStyle w:val="a5"/>
            <w:noProof/>
          </w:rPr>
          <w:t>模块汇总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_Toc147067372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5</w:t>
        </w:r>
        <w:r w:rsidR="00801B68">
          <w:rPr>
            <w:noProof/>
            <w:webHidden/>
          </w:rPr>
          <w:fldChar w:fldCharType="end"/>
        </w:r>
      </w:hyperlink>
    </w:p>
    <w:p w14:paraId="1AFBBEE0" w14:textId="200FC1B4" w:rsidR="00801B68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73" w:history="1">
        <w:r w:rsidR="00801B68" w:rsidRPr="000B6D2B">
          <w:rPr>
            <w:rStyle w:val="a5"/>
            <w:noProof/>
          </w:rPr>
          <w:t xml:space="preserve">2.1 </w:t>
        </w:r>
        <w:r w:rsidR="00801B68" w:rsidRPr="000B6D2B">
          <w:rPr>
            <w:rStyle w:val="a5"/>
            <w:noProof/>
          </w:rPr>
          <w:t>模块汇总表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_Toc147067373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5</w:t>
        </w:r>
        <w:r w:rsidR="00801B68">
          <w:rPr>
            <w:noProof/>
            <w:webHidden/>
          </w:rPr>
          <w:fldChar w:fldCharType="end"/>
        </w:r>
      </w:hyperlink>
    </w:p>
    <w:p w14:paraId="46D64FCC" w14:textId="2FD9AC42" w:rsidR="00801B68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74" w:history="1">
        <w:r w:rsidR="00801B68" w:rsidRPr="000B6D2B">
          <w:rPr>
            <w:rStyle w:val="a5"/>
            <w:noProof/>
          </w:rPr>
          <w:t xml:space="preserve">2.2 </w:t>
        </w:r>
        <w:r w:rsidR="00801B68" w:rsidRPr="000B6D2B">
          <w:rPr>
            <w:rStyle w:val="a5"/>
            <w:noProof/>
          </w:rPr>
          <w:t>模块关系图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_Toc147067374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5</w:t>
        </w:r>
        <w:r w:rsidR="00801B68">
          <w:rPr>
            <w:noProof/>
            <w:webHidden/>
          </w:rPr>
          <w:fldChar w:fldCharType="end"/>
        </w:r>
      </w:hyperlink>
    </w:p>
    <w:p w14:paraId="26C01655" w14:textId="7C0DA43B" w:rsidR="00801B68" w:rsidRDefault="00000000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7067375" w:history="1">
        <w:r w:rsidR="00801B68" w:rsidRPr="000B6D2B">
          <w:rPr>
            <w:rStyle w:val="a5"/>
            <w:noProof/>
          </w:rPr>
          <w:t xml:space="preserve">3. </w:t>
        </w:r>
        <w:r w:rsidR="00801B68" w:rsidRPr="000B6D2B">
          <w:rPr>
            <w:rStyle w:val="a5"/>
            <w:noProof/>
          </w:rPr>
          <w:t>系统</w:t>
        </w:r>
        <w:r w:rsidR="00801B68" w:rsidRPr="000B6D2B">
          <w:rPr>
            <w:rStyle w:val="a5"/>
            <w:noProof/>
          </w:rPr>
          <w:t>A</w:t>
        </w:r>
        <w:r w:rsidR="00801B68" w:rsidRPr="000B6D2B">
          <w:rPr>
            <w:rStyle w:val="a5"/>
            <w:noProof/>
          </w:rPr>
          <w:t>的模块设计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_Toc147067375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6</w:t>
        </w:r>
        <w:r w:rsidR="00801B68">
          <w:rPr>
            <w:noProof/>
            <w:webHidden/>
          </w:rPr>
          <w:fldChar w:fldCharType="end"/>
        </w:r>
      </w:hyperlink>
    </w:p>
    <w:p w14:paraId="322590D3" w14:textId="5949BFC8" w:rsidR="00801B68" w:rsidRDefault="00000000">
      <w:pPr>
        <w:pStyle w:val="TOC2"/>
        <w:tabs>
          <w:tab w:val="right" w:leader="dot" w:pos="8494"/>
        </w:tabs>
        <w:rPr>
          <w:rFonts w:ascii="等线" w:eastAsia="等线" w:hAnsi="等线"/>
          <w:smallCaps w:val="0"/>
          <w:noProof/>
          <w:szCs w:val="22"/>
        </w:rPr>
      </w:pPr>
      <w:hyperlink w:anchor="_Toc147067376" w:history="1">
        <w:r w:rsidR="00801B68" w:rsidRPr="000B6D2B">
          <w:rPr>
            <w:rStyle w:val="a5"/>
            <w:noProof/>
          </w:rPr>
          <w:t xml:space="preserve">3.n </w:t>
        </w:r>
        <w:r w:rsidR="00801B68" w:rsidRPr="000B6D2B">
          <w:rPr>
            <w:rStyle w:val="a5"/>
            <w:noProof/>
          </w:rPr>
          <w:t>模块</w:t>
        </w:r>
        <w:r w:rsidR="00801B68" w:rsidRPr="000B6D2B">
          <w:rPr>
            <w:rStyle w:val="a5"/>
            <w:noProof/>
          </w:rPr>
          <w:t>A-n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_Toc147067376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6</w:t>
        </w:r>
        <w:r w:rsidR="00801B68">
          <w:rPr>
            <w:noProof/>
            <w:webHidden/>
          </w:rPr>
          <w:fldChar w:fldCharType="end"/>
        </w:r>
      </w:hyperlink>
    </w:p>
    <w:p w14:paraId="6631AF3D" w14:textId="4111D93E" w:rsidR="00801B68" w:rsidRDefault="00000000">
      <w:pPr>
        <w:pStyle w:val="TOC1"/>
        <w:tabs>
          <w:tab w:val="right" w:leader="dot" w:pos="8494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147067377" w:history="1">
        <w:r w:rsidR="00801B68" w:rsidRPr="000B6D2B">
          <w:rPr>
            <w:rStyle w:val="a5"/>
            <w:noProof/>
          </w:rPr>
          <w:t xml:space="preserve">4. </w:t>
        </w:r>
        <w:r w:rsidR="00801B68" w:rsidRPr="000B6D2B">
          <w:rPr>
            <w:rStyle w:val="a5"/>
            <w:noProof/>
          </w:rPr>
          <w:t>其他</w:t>
        </w:r>
        <w:r w:rsidR="00801B68">
          <w:rPr>
            <w:noProof/>
            <w:webHidden/>
          </w:rPr>
          <w:tab/>
        </w:r>
        <w:r w:rsidR="00801B68">
          <w:rPr>
            <w:noProof/>
            <w:webHidden/>
          </w:rPr>
          <w:fldChar w:fldCharType="begin"/>
        </w:r>
        <w:r w:rsidR="00801B68">
          <w:rPr>
            <w:noProof/>
            <w:webHidden/>
          </w:rPr>
          <w:instrText xml:space="preserve"> PAGEREF _Toc147067377 \h </w:instrText>
        </w:r>
        <w:r w:rsidR="00801B68">
          <w:rPr>
            <w:noProof/>
            <w:webHidden/>
          </w:rPr>
        </w:r>
        <w:r w:rsidR="00801B68">
          <w:rPr>
            <w:noProof/>
            <w:webHidden/>
          </w:rPr>
          <w:fldChar w:fldCharType="separate"/>
        </w:r>
        <w:r w:rsidR="00801B68">
          <w:rPr>
            <w:noProof/>
            <w:webHidden/>
          </w:rPr>
          <w:t>6</w:t>
        </w:r>
        <w:r w:rsidR="00801B68">
          <w:rPr>
            <w:noProof/>
            <w:webHidden/>
          </w:rPr>
          <w:fldChar w:fldCharType="end"/>
        </w:r>
      </w:hyperlink>
    </w:p>
    <w:p w14:paraId="2569DB89" w14:textId="1B1CA708" w:rsidR="00AB7E1D" w:rsidRDefault="00AB7E1D">
      <w:pPr>
        <w:pStyle w:val="1"/>
        <w:spacing w:before="175" w:after="175"/>
      </w:pPr>
      <w:r>
        <w:fldChar w:fldCharType="end"/>
      </w:r>
      <w:r>
        <w:br w:type="page"/>
      </w:r>
      <w:bookmarkStart w:id="0" w:name="_Toc15898327"/>
      <w:bookmarkStart w:id="1" w:name="_Toc16478129"/>
      <w:bookmarkStart w:id="2" w:name="_Toc16478463"/>
      <w:bookmarkStart w:id="3" w:name="_Toc16478862"/>
      <w:bookmarkStart w:id="4" w:name="_Toc147067365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0"/>
      <w:bookmarkEnd w:id="1"/>
      <w:bookmarkEnd w:id="2"/>
      <w:bookmarkEnd w:id="3"/>
      <w:bookmarkEnd w:id="4"/>
    </w:p>
    <w:p w14:paraId="6917E7EA" w14:textId="77777777" w:rsidR="00AB7E1D" w:rsidRDefault="00AB7E1D">
      <w:pPr>
        <w:pStyle w:val="2"/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16478863"/>
      <w:bookmarkStart w:id="10" w:name="_Toc147067366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5"/>
      <w:bookmarkEnd w:id="6"/>
      <w:bookmarkEnd w:id="7"/>
      <w:bookmarkEnd w:id="8"/>
      <w:bookmarkEnd w:id="9"/>
      <w:bookmarkEnd w:id="10"/>
    </w:p>
    <w:p w14:paraId="5528F158" w14:textId="77777777" w:rsidR="00AB7E1D" w:rsidRDefault="00AB7E1D">
      <w:pPr>
        <w:rPr>
          <w:i/>
          <w:iCs/>
        </w:rPr>
      </w:pPr>
    </w:p>
    <w:p w14:paraId="1EBFA80B" w14:textId="77777777" w:rsidR="00AB7E1D" w:rsidRDefault="00AB7E1D">
      <w:pPr>
        <w:pStyle w:val="2"/>
      </w:pPr>
      <w:bookmarkStart w:id="11" w:name="_Toc15786743"/>
      <w:bookmarkStart w:id="12" w:name="_Toc15898329"/>
      <w:bookmarkStart w:id="13" w:name="_Toc16478131"/>
      <w:bookmarkStart w:id="14" w:name="_Toc16478465"/>
      <w:bookmarkStart w:id="15" w:name="_Toc16478864"/>
      <w:bookmarkStart w:id="16" w:name="_Toc147067367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11"/>
      <w:bookmarkEnd w:id="12"/>
      <w:bookmarkEnd w:id="13"/>
      <w:bookmarkEnd w:id="14"/>
      <w:bookmarkEnd w:id="15"/>
      <w:bookmarkEnd w:id="16"/>
    </w:p>
    <w:p w14:paraId="399E7720" w14:textId="77777777" w:rsidR="00AB7E1D" w:rsidRDefault="00AB7E1D">
      <w:pPr>
        <w:rPr>
          <w:rFonts w:ascii="宋体" w:hAnsi="宋体"/>
          <w:i/>
          <w:iCs/>
        </w:rPr>
      </w:pPr>
    </w:p>
    <w:p w14:paraId="0F4CEB42" w14:textId="77777777" w:rsidR="00AB7E1D" w:rsidRDefault="00AB7E1D">
      <w:pPr>
        <w:pStyle w:val="2"/>
      </w:pPr>
      <w:bookmarkStart w:id="17" w:name="_Toc15786744"/>
      <w:bookmarkStart w:id="18" w:name="_Toc15898330"/>
      <w:bookmarkStart w:id="19" w:name="_Toc16478132"/>
      <w:bookmarkStart w:id="20" w:name="_Toc16478466"/>
      <w:bookmarkStart w:id="21" w:name="_Toc16478865"/>
      <w:bookmarkStart w:id="22" w:name="_Toc147067368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17"/>
      <w:bookmarkEnd w:id="18"/>
      <w:bookmarkEnd w:id="19"/>
      <w:bookmarkEnd w:id="20"/>
      <w:bookmarkEnd w:id="21"/>
      <w:bookmarkEnd w:id="22"/>
    </w:p>
    <w:p w14:paraId="14E9F448" w14:textId="77777777" w:rsidR="00AB7E1D" w:rsidRDefault="00AB7E1D">
      <w:pPr>
        <w:rPr>
          <w:rFonts w:ascii="宋体" w:hAnsi="宋体"/>
          <w:i/>
          <w:iCs/>
        </w:rPr>
      </w:pPr>
    </w:p>
    <w:p w14:paraId="6E4D358F" w14:textId="77777777" w:rsidR="00AB7E1D" w:rsidRDefault="00AB7E1D">
      <w:pPr>
        <w:pStyle w:val="2"/>
      </w:pPr>
      <w:bookmarkStart w:id="23" w:name="_Toc15786745"/>
      <w:bookmarkStart w:id="24" w:name="_Toc15898331"/>
      <w:bookmarkStart w:id="25" w:name="_Toc16478133"/>
      <w:bookmarkStart w:id="26" w:name="_Toc16478467"/>
      <w:bookmarkStart w:id="27" w:name="_Toc16478866"/>
      <w:bookmarkStart w:id="28" w:name="_Toc147067369"/>
      <w:r>
        <w:rPr>
          <w:rFonts w:hint="eastAsia"/>
        </w:rPr>
        <w:t xml:space="preserve">0.4 </w:t>
      </w:r>
      <w:r>
        <w:rPr>
          <w:rFonts w:hint="eastAsia"/>
        </w:rPr>
        <w:t>参考文献</w:t>
      </w:r>
      <w:bookmarkEnd w:id="23"/>
      <w:bookmarkEnd w:id="24"/>
      <w:bookmarkEnd w:id="25"/>
      <w:bookmarkEnd w:id="26"/>
      <w:bookmarkEnd w:id="27"/>
      <w:bookmarkEnd w:id="28"/>
    </w:p>
    <w:p w14:paraId="230CB320" w14:textId="77777777" w:rsidR="00AB7E1D" w:rsidRDefault="00AB7E1D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14:paraId="394095FC" w14:textId="77777777" w:rsidR="00AB7E1D" w:rsidRDefault="00AB7E1D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14:paraId="7DC6C9B2" w14:textId="77777777" w:rsidR="00AB7E1D" w:rsidRDefault="00AB7E1D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例如：</w:t>
      </w:r>
    </w:p>
    <w:p w14:paraId="4E34BA1C" w14:textId="77777777" w:rsidR="00AB7E1D" w:rsidRDefault="00AB7E1D">
      <w:pPr>
        <w:ind w:leftChars="200" w:left="448"/>
        <w:rPr>
          <w:i/>
          <w:iCs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AAA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作者，《立项建议书》，机构名称，日期</w:t>
      </w:r>
    </w:p>
    <w:p w14:paraId="57D4952B" w14:textId="77777777" w:rsidR="00AB7E1D" w:rsidRDefault="00AB7E1D">
      <w:pPr>
        <w:pStyle w:val="2"/>
      </w:pPr>
      <w:bookmarkStart w:id="29" w:name="_Toc15786746"/>
      <w:bookmarkStart w:id="30" w:name="_Toc15898332"/>
      <w:bookmarkStart w:id="31" w:name="_Toc16478134"/>
      <w:bookmarkStart w:id="32" w:name="_Toc16478468"/>
      <w:bookmarkStart w:id="33" w:name="_Toc16478867"/>
      <w:bookmarkStart w:id="34" w:name="_Toc147067370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29"/>
      <w:bookmarkEnd w:id="30"/>
      <w:bookmarkEnd w:id="31"/>
      <w:bookmarkEnd w:id="32"/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AB7E1D" w14:paraId="0412B1BC" w14:textId="77777777">
        <w:trPr>
          <w:cantSplit/>
        </w:trPr>
        <w:tc>
          <w:tcPr>
            <w:tcW w:w="2368" w:type="dxa"/>
            <w:shd w:val="clear" w:color="auto" w:fill="D9D9D9"/>
          </w:tcPr>
          <w:p w14:paraId="116B7A06" w14:textId="77777777" w:rsidR="00AB7E1D" w:rsidRDefault="00AB7E1D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63350521" w14:textId="77777777" w:rsidR="00AB7E1D" w:rsidRDefault="00AB7E1D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AB7E1D" w14:paraId="3FF75450" w14:textId="77777777">
        <w:trPr>
          <w:cantSplit/>
        </w:trPr>
        <w:tc>
          <w:tcPr>
            <w:tcW w:w="2368" w:type="dxa"/>
          </w:tcPr>
          <w:p w14:paraId="5C393E9B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1B239AD3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AB7E1D" w14:paraId="3ED2040B" w14:textId="77777777">
        <w:trPr>
          <w:cantSplit/>
        </w:trPr>
        <w:tc>
          <w:tcPr>
            <w:tcW w:w="2368" w:type="dxa"/>
          </w:tcPr>
          <w:p w14:paraId="0E6A5BBB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214DC02B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AB7E1D" w14:paraId="5CFAA0D4" w14:textId="77777777">
        <w:trPr>
          <w:cantSplit/>
        </w:trPr>
        <w:tc>
          <w:tcPr>
            <w:tcW w:w="2368" w:type="dxa"/>
          </w:tcPr>
          <w:p w14:paraId="19F1EC58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7104B758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AB7E1D" w14:paraId="4934215E" w14:textId="77777777">
        <w:trPr>
          <w:cantSplit/>
        </w:trPr>
        <w:tc>
          <w:tcPr>
            <w:tcW w:w="2368" w:type="dxa"/>
          </w:tcPr>
          <w:p w14:paraId="15F8DA95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06E63962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AB7E1D" w14:paraId="58742D35" w14:textId="77777777">
        <w:trPr>
          <w:cantSplit/>
        </w:trPr>
        <w:tc>
          <w:tcPr>
            <w:tcW w:w="2368" w:type="dxa"/>
          </w:tcPr>
          <w:p w14:paraId="6FF0F8E6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352" w:type="dxa"/>
          </w:tcPr>
          <w:p w14:paraId="0A898306" w14:textId="77777777" w:rsidR="00AB7E1D" w:rsidRDefault="00AB7E1D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14:paraId="7BF734A6" w14:textId="77777777" w:rsidR="00AB7E1D" w:rsidRDefault="00AB7E1D"/>
    <w:p w14:paraId="55ABC1CF" w14:textId="77777777" w:rsidR="00AB7E1D" w:rsidRDefault="00AB7E1D">
      <w:pPr>
        <w:pStyle w:val="1"/>
        <w:pageBreakBefore/>
        <w:spacing w:before="175" w:after="175"/>
      </w:pPr>
      <w:bookmarkStart w:id="35" w:name="_Toc147067371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模块命名规则</w:t>
      </w:r>
      <w:bookmarkEnd w:id="35"/>
    </w:p>
    <w:p w14:paraId="393705A1" w14:textId="77777777" w:rsidR="00AB7E1D" w:rsidRDefault="00AB7E1D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模块设计人员确定本软件的模块命名规则（例如类、函数、变量等），确保模块设计文档的风格与代码的风格保持一致。可以从机构的编程规范中摘取或引用（如果存在的话）。</w:t>
      </w:r>
    </w:p>
    <w:p w14:paraId="0EDFCCC1" w14:textId="77777777" w:rsidR="00AB7E1D" w:rsidRDefault="00AB7E1D">
      <w:pPr>
        <w:rPr>
          <w:i/>
          <w:iCs/>
        </w:rPr>
      </w:pPr>
    </w:p>
    <w:p w14:paraId="3ABEC4BB" w14:textId="77777777" w:rsidR="00AB7E1D" w:rsidRDefault="00AB7E1D">
      <w:pPr>
        <w:rPr>
          <w:i/>
          <w:iCs/>
        </w:rPr>
      </w:pPr>
    </w:p>
    <w:p w14:paraId="438E11C0" w14:textId="77777777" w:rsidR="00AB7E1D" w:rsidRDefault="00AB7E1D">
      <w:pPr>
        <w:pStyle w:val="1"/>
        <w:spacing w:before="175" w:after="175"/>
      </w:pPr>
      <w:bookmarkStart w:id="36" w:name="_Toc147067372"/>
      <w:r>
        <w:rPr>
          <w:rFonts w:hint="eastAsia"/>
        </w:rPr>
        <w:t xml:space="preserve">2. </w:t>
      </w:r>
      <w:r>
        <w:rPr>
          <w:rFonts w:hint="eastAsia"/>
        </w:rPr>
        <w:t>模块汇总</w:t>
      </w:r>
      <w:bookmarkEnd w:id="36"/>
    </w:p>
    <w:p w14:paraId="3C4BC818" w14:textId="77777777" w:rsidR="00AB7E1D" w:rsidRDefault="00AB7E1D">
      <w:pPr>
        <w:pStyle w:val="2"/>
      </w:pPr>
      <w:bookmarkStart w:id="37" w:name="_Toc147067373"/>
      <w:r>
        <w:rPr>
          <w:rFonts w:hint="eastAsia"/>
        </w:rPr>
        <w:t xml:space="preserve">2.1 </w:t>
      </w:r>
      <w:r>
        <w:rPr>
          <w:rFonts w:hint="eastAsia"/>
        </w:rPr>
        <w:t>模块汇总表</w:t>
      </w:r>
      <w:bookmarkEnd w:id="37"/>
    </w:p>
    <w:p w14:paraId="42481649" w14:textId="77777777" w:rsidR="00AB7E1D" w:rsidRDefault="00AB7E1D"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这里模块是指相对独立的软件设计单元，例如对象类、函数包等等。</w:t>
      </w:r>
    </w:p>
    <w:p w14:paraId="628BD8FE" w14:textId="77777777" w:rsidR="00AB7E1D" w:rsidRDefault="00AB7E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4"/>
        <w:gridCol w:w="6596"/>
      </w:tblGrid>
      <w:tr w:rsidR="00AB7E1D" w14:paraId="52349CD6" w14:textId="77777777">
        <w:trPr>
          <w:cantSplit/>
        </w:trPr>
        <w:tc>
          <w:tcPr>
            <w:tcW w:w="8720" w:type="dxa"/>
            <w:gridSpan w:val="2"/>
            <w:shd w:val="clear" w:color="auto" w:fill="D9D9D9"/>
          </w:tcPr>
          <w:p w14:paraId="2A106663" w14:textId="62BCED62" w:rsidR="00AB7E1D" w:rsidRDefault="00AB7E1D">
            <w:pPr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系统</w:t>
            </w:r>
            <w:r>
              <w:rPr>
                <w:b/>
                <w:bCs/>
                <w:sz w:val="18"/>
              </w:rPr>
              <w:t>A</w:t>
            </w:r>
          </w:p>
        </w:tc>
      </w:tr>
      <w:tr w:rsidR="00AB7E1D" w14:paraId="131E0769" w14:textId="77777777">
        <w:tc>
          <w:tcPr>
            <w:tcW w:w="2124" w:type="dxa"/>
            <w:shd w:val="clear" w:color="auto" w:fill="D9D9D9"/>
          </w:tcPr>
          <w:p w14:paraId="47719269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模块名称</w:t>
            </w:r>
          </w:p>
        </w:tc>
        <w:tc>
          <w:tcPr>
            <w:tcW w:w="6596" w:type="dxa"/>
            <w:shd w:val="clear" w:color="auto" w:fill="D9D9D9"/>
          </w:tcPr>
          <w:p w14:paraId="6B0AA9B9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功能简述</w:t>
            </w:r>
          </w:p>
        </w:tc>
      </w:tr>
      <w:tr w:rsidR="00AB7E1D" w14:paraId="458CAD67" w14:textId="77777777">
        <w:tc>
          <w:tcPr>
            <w:tcW w:w="2124" w:type="dxa"/>
          </w:tcPr>
          <w:p w14:paraId="020EFB86" w14:textId="77777777" w:rsidR="00AB7E1D" w:rsidRDefault="00AB7E1D">
            <w:pPr>
              <w:rPr>
                <w:i/>
                <w:iCs/>
                <w:sz w:val="18"/>
              </w:rPr>
            </w:pPr>
          </w:p>
        </w:tc>
        <w:tc>
          <w:tcPr>
            <w:tcW w:w="6596" w:type="dxa"/>
          </w:tcPr>
          <w:p w14:paraId="13D3F5E2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1F94DD84" w14:textId="77777777">
        <w:tc>
          <w:tcPr>
            <w:tcW w:w="2124" w:type="dxa"/>
          </w:tcPr>
          <w:p w14:paraId="40E53224" w14:textId="77777777" w:rsidR="00AB7E1D" w:rsidRDefault="00AB7E1D">
            <w:pPr>
              <w:rPr>
                <w:i/>
                <w:iCs/>
                <w:sz w:val="18"/>
              </w:rPr>
            </w:pPr>
          </w:p>
        </w:tc>
        <w:tc>
          <w:tcPr>
            <w:tcW w:w="6596" w:type="dxa"/>
          </w:tcPr>
          <w:p w14:paraId="33C1743B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36308C46" w14:textId="77777777">
        <w:tc>
          <w:tcPr>
            <w:tcW w:w="2124" w:type="dxa"/>
          </w:tcPr>
          <w:p w14:paraId="2D02E1E1" w14:textId="77777777" w:rsidR="00AB7E1D" w:rsidRDefault="00AB7E1D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…</w:t>
            </w:r>
          </w:p>
        </w:tc>
        <w:tc>
          <w:tcPr>
            <w:tcW w:w="6596" w:type="dxa"/>
          </w:tcPr>
          <w:p w14:paraId="62A02ECE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52A73321" w14:textId="77777777">
        <w:tc>
          <w:tcPr>
            <w:tcW w:w="2124" w:type="dxa"/>
          </w:tcPr>
          <w:p w14:paraId="155FE43A" w14:textId="77777777" w:rsidR="00AB7E1D" w:rsidRDefault="00AB7E1D">
            <w:pPr>
              <w:rPr>
                <w:i/>
                <w:iCs/>
                <w:sz w:val="18"/>
              </w:rPr>
            </w:pPr>
          </w:p>
        </w:tc>
        <w:tc>
          <w:tcPr>
            <w:tcW w:w="6596" w:type="dxa"/>
          </w:tcPr>
          <w:p w14:paraId="1AC3552C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60F72C19" w14:textId="77777777">
        <w:tc>
          <w:tcPr>
            <w:tcW w:w="2124" w:type="dxa"/>
          </w:tcPr>
          <w:p w14:paraId="73615107" w14:textId="77777777" w:rsidR="00AB7E1D" w:rsidRDefault="00AB7E1D">
            <w:pPr>
              <w:rPr>
                <w:i/>
                <w:iCs/>
                <w:sz w:val="18"/>
              </w:rPr>
            </w:pPr>
          </w:p>
        </w:tc>
        <w:tc>
          <w:tcPr>
            <w:tcW w:w="6596" w:type="dxa"/>
          </w:tcPr>
          <w:p w14:paraId="776E63CA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72AA17CF" w14:textId="77777777">
        <w:tc>
          <w:tcPr>
            <w:tcW w:w="2124" w:type="dxa"/>
          </w:tcPr>
          <w:p w14:paraId="0563B4B2" w14:textId="77777777" w:rsidR="00AB7E1D" w:rsidRDefault="00AB7E1D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…</w:t>
            </w:r>
          </w:p>
        </w:tc>
        <w:tc>
          <w:tcPr>
            <w:tcW w:w="6596" w:type="dxa"/>
          </w:tcPr>
          <w:p w14:paraId="5D17BC92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</w:tbl>
    <w:p w14:paraId="02605A30" w14:textId="77777777" w:rsidR="00AB7E1D" w:rsidRDefault="00AB7E1D"/>
    <w:p w14:paraId="45708BD3" w14:textId="77777777" w:rsidR="00AB7E1D" w:rsidRDefault="00AB7E1D">
      <w:pPr>
        <w:pStyle w:val="2"/>
      </w:pPr>
      <w:bookmarkStart w:id="38" w:name="_Toc147067374"/>
      <w:r>
        <w:rPr>
          <w:rFonts w:hint="eastAsia"/>
        </w:rPr>
        <w:t xml:space="preserve">2.2 </w:t>
      </w:r>
      <w:r>
        <w:rPr>
          <w:rFonts w:hint="eastAsia"/>
        </w:rPr>
        <w:t>模块关系图</w:t>
      </w:r>
      <w:bookmarkEnd w:id="38"/>
    </w:p>
    <w:p w14:paraId="09B0F3D3" w14:textId="77777777" w:rsidR="00AB7E1D" w:rsidRDefault="00AB7E1D">
      <w:pPr>
        <w:rPr>
          <w:rFonts w:ascii="宋体" w:hAnsi="宋体"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参考体系结构设计文档</w:t>
      </w:r>
    </w:p>
    <w:p w14:paraId="6486ABC9" w14:textId="77777777" w:rsidR="00AB7E1D" w:rsidRDefault="00AB7E1D">
      <w:pPr>
        <w:rPr>
          <w:i/>
          <w:iCs/>
        </w:rPr>
      </w:pPr>
    </w:p>
    <w:p w14:paraId="1D791876" w14:textId="77777777" w:rsidR="00AB7E1D" w:rsidRDefault="00AB7E1D">
      <w:pPr>
        <w:rPr>
          <w:i/>
          <w:iCs/>
        </w:rPr>
      </w:pPr>
    </w:p>
    <w:p w14:paraId="49AC238F" w14:textId="77777777" w:rsidR="00AB7E1D" w:rsidRDefault="00AB7E1D">
      <w:pPr>
        <w:rPr>
          <w:i/>
          <w:iCs/>
        </w:rPr>
      </w:pPr>
    </w:p>
    <w:p w14:paraId="6BDD03BB" w14:textId="77777777" w:rsidR="00AB7E1D" w:rsidRDefault="00AB7E1D">
      <w:pPr>
        <w:rPr>
          <w:i/>
          <w:iCs/>
        </w:rPr>
      </w:pPr>
    </w:p>
    <w:p w14:paraId="18E51486" w14:textId="77777777" w:rsidR="00AB7E1D" w:rsidRDefault="00AB7E1D">
      <w:pPr>
        <w:rPr>
          <w:i/>
          <w:iCs/>
        </w:rPr>
      </w:pPr>
    </w:p>
    <w:p w14:paraId="27510843" w14:textId="77777777" w:rsidR="00AB7E1D" w:rsidRDefault="00AB7E1D">
      <w:pPr>
        <w:rPr>
          <w:i/>
          <w:iCs/>
        </w:rPr>
      </w:pPr>
    </w:p>
    <w:p w14:paraId="6AB6B2ED" w14:textId="77777777" w:rsidR="00AB7E1D" w:rsidRDefault="00AB7E1D">
      <w:pPr>
        <w:rPr>
          <w:i/>
          <w:iCs/>
        </w:rPr>
      </w:pPr>
    </w:p>
    <w:p w14:paraId="7DFB1DF6" w14:textId="77777777" w:rsidR="00AB7E1D" w:rsidRDefault="00AB7E1D">
      <w:pPr>
        <w:rPr>
          <w:i/>
          <w:iCs/>
        </w:rPr>
      </w:pPr>
    </w:p>
    <w:p w14:paraId="25B96DD7" w14:textId="722EF69E" w:rsidR="00AB7E1D" w:rsidRDefault="00AB7E1D">
      <w:pPr>
        <w:pStyle w:val="1"/>
        <w:spacing w:before="175" w:after="175"/>
      </w:pPr>
      <w:bookmarkStart w:id="39" w:name="_Toc147067375"/>
      <w:r>
        <w:rPr>
          <w:rFonts w:hint="eastAsia"/>
        </w:rPr>
        <w:lastRenderedPageBreak/>
        <w:t xml:space="preserve">3. </w:t>
      </w:r>
      <w:r>
        <w:rPr>
          <w:rFonts w:hint="eastAsia"/>
        </w:rPr>
        <w:t>系统</w:t>
      </w:r>
      <w:r>
        <w:rPr>
          <w:rFonts w:hint="eastAsia"/>
        </w:rPr>
        <w:t>A</w:t>
      </w:r>
      <w:r>
        <w:rPr>
          <w:rFonts w:hint="eastAsia"/>
        </w:rPr>
        <w:t>的模块设计</w:t>
      </w:r>
      <w:bookmarkEnd w:id="39"/>
    </w:p>
    <w:p w14:paraId="55B7942A" w14:textId="77777777" w:rsidR="00AB7E1D" w:rsidRDefault="00AB7E1D">
      <w:pPr>
        <w:pStyle w:val="2"/>
      </w:pPr>
      <w:bookmarkStart w:id="40" w:name="_Toc147067376"/>
      <w:r>
        <w:rPr>
          <w:rFonts w:hint="eastAsia"/>
        </w:rPr>
        <w:t xml:space="preserve">3.n </w:t>
      </w:r>
      <w:r>
        <w:rPr>
          <w:rFonts w:hint="eastAsia"/>
        </w:rPr>
        <w:t>模块</w:t>
      </w:r>
      <w:r>
        <w:rPr>
          <w:rFonts w:hint="eastAsia"/>
        </w:rPr>
        <w:t>A-n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7044"/>
      </w:tblGrid>
      <w:tr w:rsidR="00AB7E1D" w14:paraId="532764C3" w14:textId="77777777">
        <w:tc>
          <w:tcPr>
            <w:tcW w:w="1676" w:type="dxa"/>
            <w:shd w:val="clear" w:color="auto" w:fill="D9D9D9"/>
          </w:tcPr>
          <w:p w14:paraId="7EBBFEE6" w14:textId="77777777" w:rsidR="00AB7E1D" w:rsidRDefault="00AB7E1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模块名称</w:t>
            </w:r>
          </w:p>
        </w:tc>
        <w:tc>
          <w:tcPr>
            <w:tcW w:w="7044" w:type="dxa"/>
          </w:tcPr>
          <w:p w14:paraId="0D2EB020" w14:textId="77777777" w:rsidR="00AB7E1D" w:rsidRDefault="00AB7E1D">
            <w:pPr>
              <w:rPr>
                <w:i/>
                <w:iCs/>
              </w:rPr>
            </w:pPr>
          </w:p>
        </w:tc>
      </w:tr>
      <w:tr w:rsidR="00AB7E1D" w14:paraId="48097B20" w14:textId="77777777">
        <w:tc>
          <w:tcPr>
            <w:tcW w:w="1676" w:type="dxa"/>
            <w:shd w:val="clear" w:color="auto" w:fill="D9D9D9"/>
          </w:tcPr>
          <w:p w14:paraId="29515BF7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7044" w:type="dxa"/>
          </w:tcPr>
          <w:p w14:paraId="3141E561" w14:textId="77777777" w:rsidR="00AB7E1D" w:rsidRDefault="00AB7E1D">
            <w:pPr>
              <w:rPr>
                <w:i/>
                <w:iCs/>
              </w:rPr>
            </w:pPr>
          </w:p>
        </w:tc>
      </w:tr>
      <w:tr w:rsidR="00AB7E1D" w14:paraId="238BB3D4" w14:textId="77777777">
        <w:tc>
          <w:tcPr>
            <w:tcW w:w="1676" w:type="dxa"/>
            <w:shd w:val="clear" w:color="auto" w:fill="D9D9D9"/>
          </w:tcPr>
          <w:p w14:paraId="2EC56001" w14:textId="77777777" w:rsidR="00AB7E1D" w:rsidRDefault="00AB7E1D">
            <w:pPr>
              <w:jc w:val="center"/>
              <w:rPr>
                <w:sz w:val="18"/>
              </w:rPr>
            </w:pPr>
          </w:p>
          <w:p w14:paraId="6500D6FC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接口与属性</w:t>
            </w:r>
          </w:p>
        </w:tc>
        <w:tc>
          <w:tcPr>
            <w:tcW w:w="7044" w:type="dxa"/>
          </w:tcPr>
          <w:p w14:paraId="6C446C78" w14:textId="77777777" w:rsidR="00AB7E1D" w:rsidRDefault="00AB7E1D">
            <w:pPr>
              <w:pStyle w:val="aa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提示：</w:t>
            </w:r>
            <w:r>
              <w:rPr>
                <w:rFonts w:hint="eastAsia"/>
              </w:rPr>
              <w:t>用专业的设计（开发）工具来设计本模块的接口与属性，说明函数功能、输入参数、输出参数、返回值等。此处粘贴即可。</w:t>
            </w:r>
          </w:p>
          <w:p w14:paraId="18021927" w14:textId="77777777" w:rsidR="00AB7E1D" w:rsidRDefault="00AB7E1D">
            <w:pPr>
              <w:rPr>
                <w:b/>
                <w:bCs/>
                <w:sz w:val="18"/>
              </w:rPr>
            </w:pPr>
          </w:p>
        </w:tc>
      </w:tr>
      <w:tr w:rsidR="00AB7E1D" w14:paraId="4B01C1CF" w14:textId="77777777">
        <w:tc>
          <w:tcPr>
            <w:tcW w:w="1676" w:type="dxa"/>
            <w:shd w:val="clear" w:color="auto" w:fill="D9D9D9"/>
          </w:tcPr>
          <w:p w14:paraId="417E8A82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数据结构</w:t>
            </w:r>
          </w:p>
          <w:p w14:paraId="2E946370" w14:textId="77777777" w:rsidR="00AB7E1D" w:rsidRDefault="00AB7E1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与算法</w:t>
            </w:r>
          </w:p>
        </w:tc>
        <w:tc>
          <w:tcPr>
            <w:tcW w:w="7044" w:type="dxa"/>
          </w:tcPr>
          <w:p w14:paraId="0DB77ABC" w14:textId="77777777" w:rsidR="00AB7E1D" w:rsidRDefault="00AB7E1D">
            <w:pPr>
              <w:rPr>
                <w:rFonts w:ascii="宋体" w:hAnsi="宋体"/>
                <w:i/>
                <w:iCs/>
                <w:sz w:val="18"/>
              </w:rPr>
            </w:pPr>
            <w:r>
              <w:rPr>
                <w:rFonts w:ascii="宋体" w:hAnsi="宋体" w:hint="eastAsia"/>
                <w:b/>
                <w:bCs/>
                <w:i/>
                <w:iCs/>
                <w:sz w:val="18"/>
              </w:rPr>
              <w:t>提示：</w:t>
            </w:r>
            <w:r>
              <w:rPr>
                <w:rFonts w:ascii="宋体" w:hAnsi="宋体" w:hint="eastAsia"/>
                <w:i/>
                <w:iCs/>
                <w:sz w:val="18"/>
              </w:rPr>
              <w:t>不论是采用经典的还是专用的数据结构与算法，都应该作必要的描述。不仅用于指导程序的实现，还可以让人们清楚地了解该对象类是如何设计的。</w:t>
            </w:r>
          </w:p>
          <w:p w14:paraId="52EC36DE" w14:textId="77777777" w:rsidR="00AB7E1D" w:rsidRDefault="00AB7E1D">
            <w:pPr>
              <w:rPr>
                <w:i/>
                <w:iCs/>
                <w:sz w:val="18"/>
              </w:rPr>
            </w:pPr>
          </w:p>
        </w:tc>
      </w:tr>
      <w:tr w:rsidR="00AB7E1D" w14:paraId="49A8D070" w14:textId="77777777">
        <w:tc>
          <w:tcPr>
            <w:tcW w:w="1676" w:type="dxa"/>
            <w:shd w:val="clear" w:color="auto" w:fill="D9D9D9"/>
          </w:tcPr>
          <w:p w14:paraId="1D74EFE7" w14:textId="77777777" w:rsidR="00AB7E1D" w:rsidRDefault="00AB7E1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044" w:type="dxa"/>
          </w:tcPr>
          <w:p w14:paraId="2A243242" w14:textId="77777777" w:rsidR="00AB7E1D" w:rsidRDefault="00AB7E1D">
            <w:pPr>
              <w:rPr>
                <w:i/>
                <w:iCs/>
              </w:rPr>
            </w:pPr>
          </w:p>
        </w:tc>
      </w:tr>
    </w:tbl>
    <w:p w14:paraId="6C5136F2" w14:textId="77777777" w:rsidR="00AB7E1D" w:rsidRDefault="00AB7E1D">
      <w:pPr>
        <w:rPr>
          <w:i/>
          <w:iCs/>
        </w:rPr>
      </w:pPr>
    </w:p>
    <w:p w14:paraId="6BB06B8B" w14:textId="23DD11DF" w:rsidR="00AB7E1D" w:rsidRDefault="00C43515">
      <w:pPr>
        <w:pStyle w:val="1"/>
        <w:numPr>
          <w:ins w:id="41" w:author="lixu" w:date="2002-05-24T13:28:00Z"/>
        </w:numPr>
        <w:spacing w:before="175" w:after="175"/>
        <w:rPr>
          <w:i/>
          <w:iCs/>
        </w:rPr>
      </w:pPr>
      <w:bookmarkStart w:id="42" w:name="_Toc147067377"/>
      <w:r>
        <w:t>4</w:t>
      </w:r>
      <w:r w:rsidR="00AB7E1D">
        <w:rPr>
          <w:rFonts w:hint="eastAsia"/>
        </w:rPr>
        <w:t xml:space="preserve">. </w:t>
      </w:r>
      <w:r w:rsidR="00AB7E1D">
        <w:rPr>
          <w:rFonts w:hint="eastAsia"/>
        </w:rPr>
        <w:t>其他</w:t>
      </w:r>
      <w:bookmarkEnd w:id="42"/>
    </w:p>
    <w:sectPr w:rsidR="00AB7E1D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D818" w14:textId="77777777" w:rsidR="00B64387" w:rsidRDefault="00B64387">
      <w:r>
        <w:separator/>
      </w:r>
    </w:p>
  </w:endnote>
  <w:endnote w:type="continuationSeparator" w:id="0">
    <w:p w14:paraId="1DE45133" w14:textId="77777777" w:rsidR="00B64387" w:rsidRDefault="00B64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76"/>
      <w:gridCol w:w="4344"/>
    </w:tblGrid>
    <w:tr w:rsidR="00AB7E1D" w14:paraId="09C96EC3" w14:textId="77777777">
      <w:tc>
        <w:tcPr>
          <w:tcW w:w="4643" w:type="dxa"/>
        </w:tcPr>
        <w:p w14:paraId="4B98F010" w14:textId="77777777" w:rsidR="00AB7E1D" w:rsidRDefault="00AB7E1D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中国石油大学计算机系，</w:t>
          </w:r>
          <w:r>
            <w:t>200</w:t>
          </w:r>
          <w:r>
            <w:rPr>
              <w:rFonts w:hint="eastAsia"/>
            </w:rPr>
            <w:t>4-2006</w:t>
          </w:r>
        </w:p>
      </w:tc>
      <w:tc>
        <w:tcPr>
          <w:tcW w:w="4643" w:type="dxa"/>
        </w:tcPr>
        <w:p w14:paraId="453E8036" w14:textId="77777777" w:rsidR="00AB7E1D" w:rsidRDefault="00AB7E1D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2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</w:p>
      </w:tc>
    </w:tr>
  </w:tbl>
  <w:p w14:paraId="0FAAEBD6" w14:textId="77777777" w:rsidR="00AB7E1D" w:rsidRDefault="00AB7E1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46CF" w14:textId="77777777" w:rsidR="00B64387" w:rsidRDefault="00B64387">
      <w:r>
        <w:separator/>
      </w:r>
    </w:p>
  </w:footnote>
  <w:footnote w:type="continuationSeparator" w:id="0">
    <w:p w14:paraId="0D8F01B7" w14:textId="77777777" w:rsidR="00B64387" w:rsidRDefault="00B64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F12E" w14:textId="6289C088" w:rsidR="00AB7E1D" w:rsidRDefault="00A65EA3">
    <w:pPr>
      <w:pStyle w:val="a3"/>
      <w:jc w:val="both"/>
    </w:pPr>
    <w:r>
      <w:rPr>
        <w:rFonts w:hint="eastAsia"/>
      </w:rPr>
      <w:t>VideoSite</w:t>
    </w:r>
    <w:r>
      <w:rPr>
        <w:rFonts w:hint="eastAsia"/>
      </w:rPr>
      <w:t>视频网站</w:t>
    </w:r>
    <w:r w:rsidR="00AB7E1D">
      <w:rPr>
        <w:rFonts w:hint="eastAsia"/>
      </w:rPr>
      <w:t>，《模块设计报告》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A92D87"/>
    <w:multiLevelType w:val="hybridMultilevel"/>
    <w:tmpl w:val="8492657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1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219243126">
    <w:abstractNumId w:val="15"/>
  </w:num>
  <w:num w:numId="2" w16cid:durableId="143126970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3995558">
    <w:abstractNumId w:val="1"/>
  </w:num>
  <w:num w:numId="4" w16cid:durableId="1617055898">
    <w:abstractNumId w:val="10"/>
  </w:num>
  <w:num w:numId="5" w16cid:durableId="1681739117">
    <w:abstractNumId w:val="16"/>
  </w:num>
  <w:num w:numId="6" w16cid:durableId="335692233">
    <w:abstractNumId w:val="12"/>
  </w:num>
  <w:num w:numId="7" w16cid:durableId="233206394">
    <w:abstractNumId w:val="5"/>
  </w:num>
  <w:num w:numId="8" w16cid:durableId="1969700253">
    <w:abstractNumId w:val="8"/>
  </w:num>
  <w:num w:numId="9" w16cid:durableId="2133010847">
    <w:abstractNumId w:val="19"/>
  </w:num>
  <w:num w:numId="10" w16cid:durableId="1861163036">
    <w:abstractNumId w:val="13"/>
  </w:num>
  <w:num w:numId="11" w16cid:durableId="787284223">
    <w:abstractNumId w:val="14"/>
  </w:num>
  <w:num w:numId="12" w16cid:durableId="1958679225">
    <w:abstractNumId w:val="3"/>
  </w:num>
  <w:num w:numId="13" w16cid:durableId="1711685285">
    <w:abstractNumId w:val="2"/>
  </w:num>
  <w:num w:numId="14" w16cid:durableId="312836019">
    <w:abstractNumId w:val="18"/>
  </w:num>
  <w:num w:numId="15" w16cid:durableId="1500194787">
    <w:abstractNumId w:val="7"/>
  </w:num>
  <w:num w:numId="16" w16cid:durableId="1599484559">
    <w:abstractNumId w:val="11"/>
  </w:num>
  <w:num w:numId="17" w16cid:durableId="1316568605">
    <w:abstractNumId w:val="4"/>
  </w:num>
  <w:num w:numId="18" w16cid:durableId="776215062">
    <w:abstractNumId w:val="0"/>
  </w:num>
  <w:num w:numId="19" w16cid:durableId="67315395">
    <w:abstractNumId w:val="6"/>
  </w:num>
  <w:num w:numId="20" w16cid:durableId="1303341044">
    <w:abstractNumId w:val="17"/>
  </w:num>
  <w:num w:numId="21" w16cid:durableId="1133450535">
    <w:abstractNumId w:val="20"/>
  </w:num>
  <w:num w:numId="22" w16cid:durableId="1024091778">
    <w:abstractNumId w:val="21"/>
  </w:num>
  <w:num w:numId="23" w16cid:durableId="1747612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4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7E1D"/>
    <w:rsid w:val="00052CC0"/>
    <w:rsid w:val="00061C6E"/>
    <w:rsid w:val="000F77BD"/>
    <w:rsid w:val="00110855"/>
    <w:rsid w:val="001B5140"/>
    <w:rsid w:val="00221ED3"/>
    <w:rsid w:val="00322F9E"/>
    <w:rsid w:val="004956B4"/>
    <w:rsid w:val="0053064C"/>
    <w:rsid w:val="006E495E"/>
    <w:rsid w:val="007903C8"/>
    <w:rsid w:val="00801B68"/>
    <w:rsid w:val="00805F2F"/>
    <w:rsid w:val="00A65EA3"/>
    <w:rsid w:val="00AB7E1D"/>
    <w:rsid w:val="00B61E84"/>
    <w:rsid w:val="00B64387"/>
    <w:rsid w:val="00C43515"/>
    <w:rsid w:val="00C87B45"/>
    <w:rsid w:val="00D122F8"/>
    <w:rsid w:val="00DC3C26"/>
    <w:rsid w:val="00E871BA"/>
    <w:rsid w:val="00EB0642"/>
    <w:rsid w:val="00EE6AE3"/>
    <w:rsid w:val="00F6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0"/>
    <o:shapelayout v:ext="edit">
      <o:idmap v:ext="edit" data="2"/>
    </o:shapelayout>
  </w:shapeDefaults>
  <w:decimalSymbol w:val="."/>
  <w:listSeparator w:val=","/>
  <w14:docId w14:val="316AE90C"/>
  <w15:chartTrackingRefBased/>
  <w15:docId w15:val="{D572060D-B005-4276-8F51-A6AD4B5B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rPr>
      <w:color w:val="800080"/>
      <w:u w:val="single"/>
    </w:rPr>
  </w:style>
  <w:style w:type="paragraph" w:styleId="30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1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1">
    <w:name w:val="Body Text 3"/>
    <w:basedOn w:val="a"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/>
  <LinksUpToDate>false</LinksUpToDate>
  <CharactersWithSpaces>1810</CharactersWithSpaces>
  <SharedDoc>false</SharedDoc>
  <HLinks>
    <vt:vector size="90" baseType="variant"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_Toc16479054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_Toc16479053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_Toc16479052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_Toc16479051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_Toc16479050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_Toc16479049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_Toc16479048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_Toc16479047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_Toc16479046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_Toc16479045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_Toc16479044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_Toc16479043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_Toc16479042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_Toc16479041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_Toc16479040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VideoSite视频网站</dc:title>
  <dc:subject/>
  <dc:creator>维维 张</dc:creator>
  <cp:keywords/>
  <dc:description/>
  <cp:lastModifiedBy>维维 张</cp:lastModifiedBy>
  <cp:revision>20</cp:revision>
  <cp:lastPrinted>2001-08-09T04:38:00Z</cp:lastPrinted>
  <dcterms:created xsi:type="dcterms:W3CDTF">2023-10-01T06:43:00Z</dcterms:created>
  <dcterms:modified xsi:type="dcterms:W3CDTF">2023-10-12T08:32:00Z</dcterms:modified>
</cp:coreProperties>
</file>